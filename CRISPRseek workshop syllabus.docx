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B534" w14:textId="77777777" w:rsidR="00470B15" w:rsidRPr="00470B15" w:rsidRDefault="00470B15" w:rsidP="00470B15">
      <w:pPr>
        <w:spacing w:after="0" w:line="240" w:lineRule="auto"/>
        <w:rPr>
          <w:ins w:id="0" w:author="Zhu, Lihua (Julie)" w:date="2020-07-09T17:12:00Z"/>
          <w:rFonts w:ascii="Times New Roman" w:eastAsia="Times New Roman" w:hAnsi="Times New Roman" w:cs="Times New Roman"/>
          <w:sz w:val="48"/>
          <w:szCs w:val="48"/>
          <w:lang w:eastAsia="en-US"/>
          <w:rPrChange w:id="1" w:author="Zhu, Lihua (Julie)" w:date="2020-07-09T17:12:00Z">
            <w:rPr>
              <w:ins w:id="2" w:author="Zhu, Lihua (Julie)" w:date="2020-07-09T17:12:00Z"/>
              <w:rFonts w:ascii="Times New Roman" w:eastAsia="Times New Roman" w:hAnsi="Times New Roman" w:cs="Times New Roman"/>
              <w:sz w:val="24"/>
              <w:szCs w:val="24"/>
              <w:lang w:eastAsia="en-US"/>
            </w:rPr>
          </w:rPrChange>
        </w:rPr>
      </w:pPr>
      <w:proofErr w:type="spellStart"/>
      <w:ins w:id="3" w:author="Zhu, Lihua (Julie)" w:date="2020-07-09T17:12:00Z">
        <w:r w:rsidRPr="00470B15">
          <w:rPr>
            <w:rFonts w:ascii="Times New Roman" w:eastAsia="Times New Roman" w:hAnsi="Times New Roman" w:cs="Times New Roman"/>
            <w:color w:val="24292E"/>
            <w:sz w:val="48"/>
            <w:szCs w:val="48"/>
            <w:shd w:val="clear" w:color="auto" w:fill="FFFFFF"/>
            <w:lang w:eastAsia="en-US"/>
            <w:rPrChange w:id="4" w:author="Zhu, Lihua (Julie)" w:date="2020-07-09T17:12:00Z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  <w:lang w:eastAsia="en-US"/>
              </w:rPr>
            </w:rPrChange>
          </w:rPr>
          <w:t>CRISPRseek</w:t>
        </w:r>
        <w:proofErr w:type="spellEnd"/>
        <w:r w:rsidRPr="00470B15">
          <w:rPr>
            <w:rFonts w:ascii="Times New Roman" w:eastAsia="Times New Roman" w:hAnsi="Times New Roman" w:cs="Times New Roman"/>
            <w:color w:val="24292E"/>
            <w:sz w:val="48"/>
            <w:szCs w:val="48"/>
            <w:shd w:val="clear" w:color="auto" w:fill="FFFFFF"/>
            <w:lang w:eastAsia="en-US"/>
            <w:rPrChange w:id="5" w:author="Zhu, Lihua (Julie)" w:date="2020-07-09T17:12:00Z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  <w:lang w:eastAsia="en-US"/>
              </w:rPr>
            </w:rPrChange>
          </w:rPr>
          <w:t xml:space="preserve"> for design target-specific gRNAs for the CRISPR genome editing system including base editor and prime editor </w:t>
        </w:r>
      </w:ins>
    </w:p>
    <w:p w14:paraId="02303C32" w14:textId="1F12BF6F" w:rsidR="005B6DDA" w:rsidRPr="005B6DDA" w:rsidDel="00470B15" w:rsidRDefault="005B6DDA" w:rsidP="005B6DD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del w:id="6" w:author="Zhu, Lihua (Julie)" w:date="2020-07-09T17:12:00Z"/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del w:id="7" w:author="Zhu, Lihua (Julie)" w:date="2020-07-09T17:12:00Z">
        <w:r w:rsidDel="00470B15">
          <w:rPr>
            <w:rFonts w:ascii="Segoe UI" w:eastAsia="Times New Roman" w:hAnsi="Segoe UI" w:cs="Segoe UI"/>
            <w:b/>
            <w:bCs/>
            <w:color w:val="24292E"/>
            <w:kern w:val="36"/>
            <w:sz w:val="48"/>
            <w:szCs w:val="48"/>
          </w:rPr>
          <w:delText>ATAC-seq data quality control using the ATACseqQC package</w:delText>
        </w:r>
      </w:del>
    </w:p>
    <w:p w14:paraId="0F81FA1F" w14:textId="4D8A2414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del w:id="8" w:author="Julie Zhu" w:date="2019-06-02T22:47:00Z">
        <w:r w:rsidDel="00EC1613">
          <w:rPr>
            <w:rFonts w:ascii="Segoe UI" w:eastAsia="Times New Roman" w:hAnsi="Segoe UI" w:cs="Segoe UI"/>
            <w:b/>
            <w:bCs/>
            <w:color w:val="24292E"/>
            <w:kern w:val="36"/>
            <w:sz w:val="48"/>
            <w:szCs w:val="48"/>
          </w:rPr>
          <w:delText xml:space="preserve">Julie </w:delText>
        </w:r>
      </w:del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Lihua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ins w:id="9" w:author="Julie Zhu" w:date="2019-06-02T22:47:00Z">
        <w:r w:rsidR="00EC1613">
          <w:rPr>
            <w:rFonts w:ascii="Segoe UI" w:eastAsia="Times New Roman" w:hAnsi="Segoe UI" w:cs="Segoe UI"/>
            <w:b/>
            <w:bCs/>
            <w:color w:val="24292E"/>
            <w:kern w:val="36"/>
            <w:sz w:val="48"/>
            <w:szCs w:val="48"/>
          </w:rPr>
          <w:t xml:space="preserve">Julie </w:t>
        </w:r>
      </w:ins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Zhu</w:t>
      </w:r>
    </w:p>
    <w:p w14:paraId="0563475A" w14:textId="77777777" w:rsidR="00470B15" w:rsidRDefault="005B6DDA" w:rsidP="00EE5E0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6DDA">
        <w:rPr>
          <w:rFonts w:ascii="Segoe UI" w:eastAsia="Times New Roman" w:hAnsi="Segoe UI" w:cs="Segoe UI"/>
          <w:color w:val="24292E"/>
          <w:sz w:val="24"/>
          <w:szCs w:val="24"/>
        </w:rPr>
        <w:t>Department of Molecular</w:t>
      </w:r>
      <w:ins w:id="10" w:author="Julie Zhu" w:date="2019-06-02T22:46:00Z">
        <w:r w:rsidR="0040480F">
          <w:rPr>
            <w:rFonts w:ascii="Segoe UI" w:eastAsia="Times New Roman" w:hAnsi="Segoe UI" w:cs="Segoe UI"/>
            <w:color w:val="24292E"/>
            <w:sz w:val="24"/>
            <w:szCs w:val="24"/>
          </w:rPr>
          <w:t>, Cell and Cancer Biol</w:t>
        </w:r>
      </w:ins>
      <w:ins w:id="11" w:author="Julie Zhu" w:date="2019-06-02T22:47:00Z">
        <w:r w:rsidR="0040480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ogy, Program in Molecular </w:t>
        </w:r>
      </w:ins>
      <w:del w:id="12" w:author="Julie Zhu" w:date="2019-06-02T22:46:00Z">
        <w:r w:rsidRPr="005B6DDA" w:rsidDel="0040480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</w:delText>
        </w:r>
      </w:del>
      <w:r w:rsidRPr="005B6DDA">
        <w:rPr>
          <w:rFonts w:ascii="Segoe UI" w:eastAsia="Times New Roman" w:hAnsi="Segoe UI" w:cs="Segoe UI"/>
          <w:color w:val="24292E"/>
          <w:sz w:val="24"/>
          <w:szCs w:val="24"/>
        </w:rPr>
        <w:t>Medicine, Program in Bioinformatics and Integrative Biology, Worcester, MA, 01655, USA.</w:t>
      </w:r>
    </w:p>
    <w:p w14:paraId="587B0E92" w14:textId="1CF3FFD4" w:rsidR="00EE5E0C" w:rsidRDefault="00846A00" w:rsidP="00EE5E0C">
      <w:pPr>
        <w:spacing w:after="240" w:line="240" w:lineRule="auto"/>
        <w:rPr>
          <w:ins w:id="13" w:author="Julie Zhu" w:date="2019-03-11T15:43:00Z"/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sz w:val="24"/>
          <w:szCs w:val="24"/>
        </w:rPr>
        <w:instrText xml:space="preserve"> HYPERLINK "mailto:</w:instrText>
      </w:r>
      <w:r w:rsidRPr="00846A00">
        <w:rPr>
          <w:rFonts w:ascii="Segoe UI" w:eastAsia="Times New Roman" w:hAnsi="Segoe UI" w:cs="Segoe UI"/>
          <w:sz w:val="24"/>
          <w:szCs w:val="24"/>
        </w:rPr>
        <w:instrText>Julie.Zhu@umassmed.edu</w:instrText>
      </w:r>
      <w:r>
        <w:rPr>
          <w:rFonts w:ascii="Segoe UI" w:eastAsia="Times New Roman" w:hAnsi="Segoe UI" w:cs="Segoe UI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4B3DB8">
        <w:rPr>
          <w:rStyle w:val="Hyperlink"/>
          <w:rFonts w:ascii="Segoe UI" w:eastAsia="Times New Roman" w:hAnsi="Segoe UI" w:cs="Segoe UI"/>
          <w:sz w:val="24"/>
          <w:szCs w:val="24"/>
        </w:rPr>
        <w:t>Julie.Zhu@umassmed.edu</w:t>
      </w:r>
      <w:r>
        <w:rPr>
          <w:rFonts w:ascii="Segoe UI" w:eastAsia="Times New Roman" w:hAnsi="Segoe UI" w:cs="Segoe UI"/>
          <w:sz w:val="24"/>
          <w:szCs w:val="24"/>
        </w:rPr>
        <w:fldChar w:fldCharType="end"/>
      </w:r>
    </w:p>
    <w:p w14:paraId="622E1B7A" w14:textId="77777777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B6D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Workshop Description</w:t>
      </w:r>
    </w:p>
    <w:p w14:paraId="1DE10C49" w14:textId="5AC148AE" w:rsidR="00EE5E0C" w:rsidRDefault="00BB47FD" w:rsidP="0076130A">
      <w:pPr>
        <w:spacing w:before="60" w:after="100" w:afterAutospacing="1" w:line="240" w:lineRule="auto"/>
        <w:rPr>
          <w:ins w:id="14" w:author="Julie Zhu" w:date="2019-03-11T15:42:00Z"/>
          <w:rFonts w:ascii="Segoe UI" w:eastAsia="Times New Roman" w:hAnsi="Segoe UI" w:cs="Segoe UI"/>
          <w:color w:val="24292E"/>
          <w:sz w:val="24"/>
          <w:szCs w:val="24"/>
        </w:rPr>
      </w:pPr>
      <w:del w:id="15" w:author="Julie Zhu" w:date="2019-03-11T15:36:00Z">
        <w:r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This </w:delText>
        </w:r>
      </w:del>
      <w:ins w:id="16" w:author="Julie Zhu" w:date="2019-03-11T15:36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In this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>workshop</w:t>
      </w:r>
      <w:ins w:id="17" w:author="Julie Zhu" w:date="2019-03-11T15:36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>,</w:t>
        </w:r>
      </w:ins>
      <w:ins w:id="18" w:author="Julie Zhu" w:date="2019-03-11T15:37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</w:t>
        </w:r>
      </w:ins>
      <w:ins w:id="19" w:author="Julie Zhu" w:date="2019-03-11T15:40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participants will not only gain the theoretical understanding of </w:t>
        </w:r>
      </w:ins>
      <w:r w:rsidR="00846A00">
        <w:rPr>
          <w:rFonts w:ascii="Segoe UI" w:eastAsia="Times New Roman" w:hAnsi="Segoe UI" w:cs="Segoe UI"/>
          <w:color w:val="24292E"/>
          <w:sz w:val="24"/>
          <w:szCs w:val="24"/>
        </w:rPr>
        <w:t xml:space="preserve">the principles </w:t>
      </w:r>
      <w:r w:rsidR="007A6523">
        <w:rPr>
          <w:rFonts w:ascii="Segoe UI" w:eastAsia="Times New Roman" w:hAnsi="Segoe UI" w:cs="Segoe UI"/>
          <w:color w:val="24292E"/>
          <w:sz w:val="24"/>
          <w:szCs w:val="24"/>
        </w:rPr>
        <w:t xml:space="preserve">of CRISPR genome editing system and </w:t>
      </w:r>
      <w:r w:rsidR="00846A00">
        <w:rPr>
          <w:rFonts w:ascii="Segoe UI" w:eastAsia="Times New Roman" w:hAnsi="Segoe UI" w:cs="Segoe UI"/>
          <w:color w:val="24292E"/>
          <w:sz w:val="24"/>
          <w:szCs w:val="24"/>
        </w:rPr>
        <w:t>gRNA design</w:t>
      </w:r>
      <w:ins w:id="20" w:author="Julie Zhu" w:date="2019-03-11T15:40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, but </w:t>
        </w:r>
      </w:ins>
      <w:r w:rsidR="007A6523">
        <w:rPr>
          <w:rFonts w:ascii="Segoe UI" w:eastAsia="Times New Roman" w:hAnsi="Segoe UI" w:cs="Segoe UI"/>
          <w:color w:val="24292E"/>
          <w:sz w:val="24"/>
          <w:szCs w:val="24"/>
        </w:rPr>
        <w:t xml:space="preserve">they </w:t>
      </w:r>
      <w:ins w:id="21" w:author="Julie Zhu" w:date="2019-03-11T15:40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will also </w:t>
        </w:r>
      </w:ins>
      <w:ins w:id="22" w:author="Julie Zhu" w:date="2019-03-11T15:41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obtain </w:t>
        </w:r>
      </w:ins>
      <w:ins w:id="23" w:author="Julie Zhu" w:date="2019-03-11T15:40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>hands-on experience</w:t>
        </w:r>
      </w:ins>
      <w:ins w:id="24" w:author="Julie Zhu" w:date="2019-03-11T15:41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on </w:t>
        </w:r>
      </w:ins>
      <w:r w:rsidR="00846A00">
        <w:rPr>
          <w:rFonts w:ascii="Segoe UI" w:eastAsia="Times New Roman" w:hAnsi="Segoe UI" w:cs="Segoe UI"/>
          <w:color w:val="24292E"/>
          <w:sz w:val="24"/>
          <w:szCs w:val="24"/>
        </w:rPr>
        <w:t>designing gRNAs with high specificity and efficacy</w:t>
      </w:r>
      <w:ins w:id="25" w:author="Julie Zhu" w:date="2019-03-11T15:41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usi</w:t>
        </w:r>
      </w:ins>
      <w:ins w:id="26" w:author="Julie Zhu" w:date="2019-03-11T15:42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ng </w:t>
        </w:r>
      </w:ins>
      <w:proofErr w:type="spellStart"/>
      <w:r w:rsidR="00846A00">
        <w:rPr>
          <w:rFonts w:ascii="Segoe UI" w:eastAsia="Times New Roman" w:hAnsi="Segoe UI" w:cs="Segoe UI"/>
          <w:color w:val="24292E"/>
          <w:sz w:val="24"/>
          <w:szCs w:val="24"/>
        </w:rPr>
        <w:t>CRISPRseek</w:t>
      </w:r>
      <w:proofErr w:type="spellEnd"/>
      <w:ins w:id="27" w:author="Julie Zhu" w:date="2019-03-11T15:42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package</w:t>
        </w:r>
      </w:ins>
      <w:ins w:id="28" w:author="Julie Zhu" w:date="2019-03-11T15:41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>.</w:t>
        </w:r>
      </w:ins>
      <w:ins w:id="29" w:author="Julie Zhu" w:date="2019-03-11T15:40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</w:t>
        </w:r>
      </w:ins>
    </w:p>
    <w:p w14:paraId="5DA114C0" w14:textId="186352C5" w:rsidR="0076130A" w:rsidRDefault="00846A00" w:rsidP="0076130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BB47FD">
        <w:rPr>
          <w:rFonts w:ascii="Segoe UI" w:eastAsia="Times New Roman" w:hAnsi="Segoe UI" w:cs="Segoe UI"/>
          <w:color w:val="24292E"/>
          <w:sz w:val="24"/>
          <w:szCs w:val="24"/>
        </w:rPr>
        <w:t xml:space="preserve"> will provide </w:t>
      </w:r>
      <w:ins w:id="30" w:author="Julie Zhu" w:date="2019-03-11T15:31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a brief </w:t>
        </w:r>
      </w:ins>
      <w:del w:id="31" w:author="Julie Zhu" w:date="2019-03-11T15:30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both </w:delText>
        </w:r>
      </w:del>
      <w:ins w:id="32" w:author="Julie Zhu" w:date="2019-03-11T15:30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introduction to </w:t>
        </w:r>
      </w:ins>
      <w:del w:id="33" w:author="Julie Zhu" w:date="2019-03-11T15:31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>experimental basics of</w:delText>
        </w:r>
      </w:del>
      <w:r>
        <w:rPr>
          <w:rFonts w:ascii="Segoe UI" w:eastAsia="Times New Roman" w:hAnsi="Segoe UI" w:cs="Segoe UI"/>
          <w:color w:val="24292E"/>
          <w:sz w:val="24"/>
          <w:szCs w:val="24"/>
        </w:rPr>
        <w:t>CRISPR genome editing</w:t>
      </w:r>
      <w:r w:rsidR="00BB47F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system and guiding principles of gRNA design</w:t>
      </w:r>
      <w:ins w:id="34" w:author="Julie Zhu" w:date="2019-03-11T15:35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. </w:t>
        </w:r>
      </w:ins>
      <w:ins w:id="35" w:author="Julie Zhu" w:date="2019-03-11T15:37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>Then</w:t>
        </w:r>
      </w:ins>
      <w:ins w:id="36" w:author="Julie Zhu" w:date="2019-03-11T15:35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,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ins w:id="37" w:author="Julie Zhu" w:date="2019-03-11T15:35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will give</w:t>
        </w:r>
      </w:ins>
      <w:ins w:id="38" w:author="Julie Zhu" w:date="2019-03-11T15:36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</w:t>
        </w:r>
      </w:ins>
      <w:ins w:id="39" w:author="Julie Zhu" w:date="2019-03-11T15:31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a demo to </w:t>
        </w:r>
      </w:ins>
      <w:ins w:id="40" w:author="Julie Zhu" w:date="2019-03-11T15:32:00Z">
        <w:r w:rsidR="00F140A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perform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gRNA design for various scenarios </w:t>
      </w:r>
      <w:del w:id="41" w:author="Julie Zhu" w:date="2019-03-11T15:37:00Z"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quality control </w:delText>
        </w:r>
      </w:del>
      <w:del w:id="42" w:author="Julie Zhu" w:date="2019-03-11T15:36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>analysis</w:delText>
        </w:r>
        <w:r w:rsidR="00925B90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</w:delText>
        </w:r>
      </w:del>
      <w:r w:rsidR="00925B90">
        <w:rPr>
          <w:rFonts w:ascii="Segoe UI" w:eastAsia="Times New Roman" w:hAnsi="Segoe UI" w:cs="Segoe UI"/>
          <w:color w:val="24292E"/>
          <w:sz w:val="24"/>
          <w:szCs w:val="24"/>
        </w:rPr>
        <w:t xml:space="preserve">using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CRISPRseek</w:t>
      </w:r>
      <w:proofErr w:type="spellEnd"/>
      <w:r w:rsidR="00925B90">
        <w:rPr>
          <w:rFonts w:ascii="Segoe UI" w:eastAsia="Times New Roman" w:hAnsi="Segoe UI" w:cs="Segoe UI"/>
          <w:color w:val="24292E"/>
          <w:sz w:val="24"/>
          <w:szCs w:val="24"/>
        </w:rPr>
        <w:t xml:space="preserve"> package</w:t>
      </w:r>
      <w:r w:rsidR="00BB47F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del w:id="43" w:author="Julie Zhu" w:date="2019-03-11T15:40:00Z"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Participants will </w:delText>
        </w:r>
      </w:del>
      <w:del w:id="44" w:author="Julie Zhu" w:date="2019-03-11T15:29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have </w:delText>
        </w:r>
      </w:del>
      <w:del w:id="45" w:author="Julie Zhu" w:date="2019-03-11T15:40:00Z"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hands-on experience </w:delText>
        </w:r>
      </w:del>
      <w:del w:id="46" w:author="Julie Zhu" w:date="2019-03-11T15:45:00Z">
        <w:r w:rsidR="0076130A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>in</w:delText>
        </w:r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analyzing </w:delText>
        </w:r>
      </w:del>
      <w:del w:id="47" w:author="Julie Zhu" w:date="2019-03-11T15:29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one </w:delText>
        </w:r>
      </w:del>
      <w:del w:id="48" w:author="Julie Zhu" w:date="2019-03-11T15:45:00Z"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typical ATAC-seq data </w:delText>
        </w:r>
      </w:del>
      <w:del w:id="49" w:author="Julie Zhu" w:date="2019-03-11T15:30:00Z">
        <w:r w:rsidR="00BB47FD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>(data excerpted to only include a single chromosome and the mitochondrial genome for time issue)</w:delText>
        </w:r>
        <w:r w:rsidR="00E6286C" w:rsidDel="00F140A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, </w:delText>
        </w:r>
      </w:del>
      <w:del w:id="50" w:author="Julie Zhu" w:date="2019-03-11T15:45:00Z">
        <w:r w:rsidR="00E6286C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>accompanying with live demo</w:delText>
        </w:r>
        <w:r w:rsidR="00BB47FD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>.</w:delText>
        </w:r>
      </w:del>
      <w:del w:id="51" w:author="Julie Zhu" w:date="2019-03-11T16:00:00Z">
        <w:r w:rsidR="00BB47FD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</w:delText>
        </w:r>
      </w:del>
      <w:ins w:id="52" w:author="Julie Zhu" w:date="2019-03-11T15:45:00Z">
        <w:r w:rsidR="00EE5E0C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Participants will have the opportunity to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>design gRNAs for the sequences of their interests</w:t>
      </w:r>
      <w:del w:id="53" w:author="Julie Zhu" w:date="2019-03-11T15:46:00Z">
        <w:r w:rsidR="00E6286C" w:rsidDel="00EE5E0C">
          <w:rPr>
            <w:rFonts w:ascii="Segoe UI" w:eastAsia="Times New Roman" w:hAnsi="Segoe UI" w:cs="Segoe UI"/>
            <w:color w:val="24292E"/>
            <w:sz w:val="24"/>
            <w:szCs w:val="24"/>
          </w:rPr>
          <w:delText>will be provided for playing with</w:delText>
        </w:r>
      </w:del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6286C">
        <w:rPr>
          <w:rFonts w:ascii="Segoe UI" w:eastAsia="Times New Roman" w:hAnsi="Segoe UI" w:cs="Segoe UI"/>
          <w:color w:val="24292E"/>
          <w:sz w:val="24"/>
          <w:szCs w:val="24"/>
        </w:rPr>
        <w:t xml:space="preserve"> Detailed notes and R code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="00E6286C">
        <w:rPr>
          <w:rFonts w:ascii="Segoe UI" w:eastAsia="Times New Roman" w:hAnsi="Segoe UI" w:cs="Segoe UI"/>
          <w:color w:val="24292E"/>
          <w:sz w:val="24"/>
          <w:szCs w:val="24"/>
        </w:rPr>
        <w:t xml:space="preserve"> provided for reproducibility and follow-up exploration.</w:t>
      </w:r>
      <w:r w:rsidR="0076130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7A5E77D" w14:textId="062B5415" w:rsidR="0076130A" w:rsidRPr="005B6DDA" w:rsidRDefault="0076130A" w:rsidP="0076130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Expectation: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After this workshop, participants should be able to apply the learned skills to </w:t>
      </w:r>
      <w:r w:rsidR="00846A00">
        <w:rPr>
          <w:rFonts w:ascii="Segoe UI" w:eastAsia="Times New Roman" w:hAnsi="Segoe UI" w:cs="Segoe UI"/>
          <w:color w:val="24292E"/>
          <w:sz w:val="24"/>
          <w:szCs w:val="24"/>
        </w:rPr>
        <w:t>design gRNAs</w:t>
      </w:r>
      <w:del w:id="54" w:author="Julie Zhu" w:date="2019-03-11T15:48:00Z">
        <w:r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analysis</w:delText>
        </w:r>
      </w:del>
      <w:r w:rsidR="00846A00">
        <w:rPr>
          <w:rFonts w:ascii="Segoe UI" w:eastAsia="Times New Roman" w:hAnsi="Segoe UI" w:cs="Segoe UI"/>
          <w:color w:val="24292E"/>
          <w:sz w:val="24"/>
          <w:szCs w:val="24"/>
        </w:rPr>
        <w:t xml:space="preserve"> for various variants of CRISPR Cas system such as spCas9 and cpf1 in paired or unpaired configuration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46A00">
        <w:rPr>
          <w:rFonts w:ascii="Segoe UI" w:eastAsia="Times New Roman" w:hAnsi="Segoe UI" w:cs="Segoe UI"/>
          <w:color w:val="24292E"/>
          <w:sz w:val="24"/>
          <w:szCs w:val="24"/>
        </w:rPr>
        <w:t xml:space="preserve"> In addition, they will learn how to apply different efficacy and </w:t>
      </w:r>
      <w:proofErr w:type="spellStart"/>
      <w:r w:rsidR="00846A00">
        <w:rPr>
          <w:rFonts w:ascii="Segoe UI" w:eastAsia="Times New Roman" w:hAnsi="Segoe UI" w:cs="Segoe UI"/>
          <w:color w:val="24292E"/>
          <w:sz w:val="24"/>
          <w:szCs w:val="24"/>
        </w:rPr>
        <w:t>offtarget</w:t>
      </w:r>
      <w:proofErr w:type="spellEnd"/>
      <w:r w:rsidR="00846A00">
        <w:rPr>
          <w:rFonts w:ascii="Segoe UI" w:eastAsia="Times New Roman" w:hAnsi="Segoe UI" w:cs="Segoe UI"/>
          <w:color w:val="24292E"/>
          <w:sz w:val="24"/>
          <w:szCs w:val="24"/>
        </w:rPr>
        <w:t xml:space="preserve"> scoring methods to meet their needs.</w:t>
      </w:r>
      <w:r w:rsidR="00524401">
        <w:rPr>
          <w:rFonts w:ascii="Segoe UI" w:eastAsia="Times New Roman" w:hAnsi="Segoe UI" w:cs="Segoe UI"/>
          <w:color w:val="24292E"/>
          <w:sz w:val="24"/>
          <w:szCs w:val="24"/>
        </w:rPr>
        <w:t xml:space="preserve"> Furthermore, they will learn how to design gRNAs for the base editor and prime editor systems.</w:t>
      </w:r>
    </w:p>
    <w:p w14:paraId="02AE62CE" w14:textId="04B10651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14:paraId="77113BBE" w14:textId="77777777" w:rsidR="005B6DDA" w:rsidRPr="005B6DDA" w:rsidRDefault="00E6286C" w:rsidP="005B6DD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Participants are expected to have basic knowledge as follows</w:t>
      </w:r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C60B43D" w14:textId="65DC27A3" w:rsidR="00E6286C" w:rsidRPr="00524401" w:rsidRDefault="005B6DDA" w:rsidP="00524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6DDA">
        <w:rPr>
          <w:rFonts w:ascii="Segoe UI" w:eastAsia="Times New Roman" w:hAnsi="Segoe UI" w:cs="Segoe UI"/>
          <w:color w:val="24292E"/>
          <w:sz w:val="24"/>
          <w:szCs w:val="24"/>
        </w:rPr>
        <w:t>Basic knowledge of R syntax</w:t>
      </w:r>
    </w:p>
    <w:p w14:paraId="04EF7B2E" w14:textId="7B37C254" w:rsidR="005B6DDA" w:rsidRPr="005B6DDA" w:rsidRDefault="00951DCF" w:rsidP="00873C2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ins w:id="55" w:author="Julie Zhu" w:date="2019-03-11T15:48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t>Some f</w:t>
        </w:r>
      </w:ins>
      <w:del w:id="56" w:author="Julie Zhu" w:date="2019-03-11T15:48:00Z">
        <w:r w:rsidR="005B6DDA" w:rsidRPr="005B6DD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F</w:delText>
        </w:r>
      </w:del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 xml:space="preserve">amiliarity with the </w:t>
      </w:r>
      <w:proofErr w:type="spellStart"/>
      <w:r w:rsidR="007A6523" w:rsidRPr="007A6523">
        <w:rPr>
          <w:rFonts w:ascii="Segoe UI" w:eastAsia="Times New Roman" w:hAnsi="Segoe UI" w:cs="Segoe UI"/>
          <w:color w:val="24292E"/>
          <w:sz w:val="24"/>
          <w:szCs w:val="24"/>
        </w:rPr>
        <w:t>OrgDb</w:t>
      </w:r>
      <w:proofErr w:type="spellEnd"/>
      <w:r w:rsidR="00E6286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6286C">
        <w:rPr>
          <w:rFonts w:ascii="Segoe UI" w:eastAsia="Times New Roman" w:hAnsi="Segoe UI" w:cs="Segoe UI"/>
          <w:color w:val="24292E"/>
          <w:sz w:val="24"/>
          <w:szCs w:val="24"/>
        </w:rPr>
        <w:t>BSgenome</w:t>
      </w:r>
      <w:proofErr w:type="spellEnd"/>
      <w:r w:rsidR="00E6286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524401">
        <w:rPr>
          <w:rFonts w:ascii="Segoe UI" w:eastAsia="Times New Roman" w:hAnsi="Segoe UI" w:cs="Segoe UI"/>
          <w:color w:val="24292E"/>
          <w:sz w:val="24"/>
          <w:szCs w:val="24"/>
        </w:rPr>
        <w:t>Tx</w:t>
      </w:r>
      <w:r w:rsidR="007A6523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="00524401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proofErr w:type="spellEnd"/>
      <w:r w:rsidR="0052440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>class</w:t>
      </w:r>
      <w:r w:rsidR="00E6286C">
        <w:rPr>
          <w:rFonts w:ascii="Segoe UI" w:eastAsia="Times New Roman" w:hAnsi="Segoe UI" w:cs="Segoe UI"/>
          <w:color w:val="24292E"/>
          <w:sz w:val="24"/>
          <w:szCs w:val="24"/>
        </w:rPr>
        <w:t>es</w:t>
      </w:r>
    </w:p>
    <w:p w14:paraId="4B8D7A23" w14:textId="0C133B95" w:rsidR="005B6DDA" w:rsidRPr="005B6DDA" w:rsidRDefault="005536AA" w:rsidP="005B6DDA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Basic understanding on how </w:t>
      </w:r>
      <w:r w:rsidR="007A6523">
        <w:rPr>
          <w:rFonts w:ascii="Segoe UI" w:eastAsia="Times New Roman" w:hAnsi="Segoe UI" w:cs="Segoe UI"/>
          <w:color w:val="24292E"/>
          <w:sz w:val="24"/>
          <w:szCs w:val="24"/>
        </w:rPr>
        <w:t>CRISPR genome editing works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helpful but not required.</w:t>
      </w:r>
      <w:del w:id="57" w:author="Julie Zhu" w:date="2019-03-11T15:50:00Z">
        <w:r w:rsidRPr="009B7CCD" w:rsidDel="00951DCF">
          <w:rPr>
            <w:rFonts w:ascii="Arial" w:eastAsia="Times New Roman" w:hAnsi="Arial" w:cs="Arial"/>
            <w:color w:val="24292E"/>
            <w:sz w:val="24"/>
            <w:szCs w:val="24"/>
          </w:rPr>
          <w:delText xml:space="preserve">is </w:delText>
        </w:r>
        <w:r w:rsidR="0076130A" w:rsidDel="00951DCF">
          <w:rPr>
            <w:rFonts w:ascii="Arial" w:eastAsia="Times New Roman" w:hAnsi="Arial" w:cs="Arial"/>
            <w:color w:val="24292E"/>
            <w:sz w:val="24"/>
            <w:szCs w:val="24"/>
          </w:rPr>
          <w:delText xml:space="preserve">by </w:delText>
        </w:r>
        <w:r w:rsidR="00432EFD" w:rsidDel="00951DCF">
          <w:rPr>
            <w:rStyle w:val="Hyperlink"/>
            <w:rFonts w:ascii="Arial" w:hAnsi="Arial" w:cs="Arial"/>
            <w:color w:val="642A8F"/>
            <w:sz w:val="24"/>
            <w:szCs w:val="24"/>
            <w:shd w:val="clear" w:color="auto" w:fill="FFFFFF"/>
          </w:rPr>
          <w:fldChar w:fldCharType="begin"/>
        </w:r>
        <w:r w:rsidR="00432EFD" w:rsidDel="00951DCF">
          <w:rPr>
            <w:rStyle w:val="Hyperlink"/>
            <w:rFonts w:ascii="Arial" w:hAnsi="Arial" w:cs="Arial"/>
            <w:color w:val="642A8F"/>
            <w:sz w:val="24"/>
            <w:szCs w:val="24"/>
            <w:shd w:val="clear" w:color="auto" w:fill="FFFFFF"/>
          </w:rPr>
          <w:delInstrText xml:space="preserve"> HYPERLINK "https://www.ncbi.nlm.nih.gov/pubmed/?term=Buenrostro%20J%5BAuthor%5D&amp;cauthor=true&amp;cauthor_uid=25559105" </w:delInstrText>
        </w:r>
        <w:r w:rsidR="00432EFD" w:rsidDel="00951DCF">
          <w:rPr>
            <w:rStyle w:val="Hyperlink"/>
            <w:rFonts w:ascii="Arial" w:hAnsi="Arial" w:cs="Arial"/>
            <w:color w:val="642A8F"/>
            <w:sz w:val="24"/>
            <w:szCs w:val="24"/>
            <w:shd w:val="clear" w:color="auto" w:fill="FFFFFF"/>
          </w:rPr>
          <w:fldChar w:fldCharType="separate"/>
        </w:r>
        <w:r w:rsidRPr="009B7CCD" w:rsidDel="00951DCF">
          <w:rPr>
            <w:rStyle w:val="Hyperlink"/>
            <w:rFonts w:ascii="Arial" w:hAnsi="Arial" w:cs="Arial"/>
            <w:color w:val="642A8F"/>
            <w:sz w:val="24"/>
            <w:szCs w:val="24"/>
            <w:shd w:val="clear" w:color="auto" w:fill="FFFFFF"/>
          </w:rPr>
          <w:delText>Buenrostro</w:delText>
        </w:r>
        <w:r w:rsidR="00432EFD" w:rsidDel="00951DCF">
          <w:rPr>
            <w:rStyle w:val="Hyperlink"/>
            <w:rFonts w:ascii="Arial" w:hAnsi="Arial" w:cs="Arial"/>
            <w:color w:val="642A8F"/>
            <w:sz w:val="24"/>
            <w:szCs w:val="24"/>
            <w:shd w:val="clear" w:color="auto" w:fill="FFFFFF"/>
          </w:rPr>
          <w:fldChar w:fldCharType="end"/>
        </w:r>
        <w:r w:rsidRPr="009B7CCD" w:rsidDel="00951DCF">
          <w:rPr>
            <w:rFonts w:ascii="Arial" w:hAnsi="Arial" w:cs="Arial"/>
            <w:sz w:val="24"/>
            <w:szCs w:val="24"/>
          </w:rPr>
          <w:delText xml:space="preserve"> </w:delText>
        </w:r>
        <w:r w:rsidRPr="009B7CCD" w:rsidDel="00951DCF">
          <w:rPr>
            <w:rFonts w:ascii="Arial" w:hAnsi="Arial" w:cs="Arial"/>
            <w:i/>
            <w:sz w:val="24"/>
            <w:szCs w:val="24"/>
          </w:rPr>
          <w:delText>et al</w:delText>
        </w:r>
        <w:r w:rsidR="009B7CCD" w:rsidDel="00951DCF">
          <w:rPr>
            <w:rFonts w:ascii="Arial" w:hAnsi="Arial" w:cs="Arial"/>
            <w:sz w:val="24"/>
            <w:szCs w:val="24"/>
          </w:rPr>
          <w:delText>.,</w:delText>
        </w:r>
        <w:r w:rsidRPr="009B7CCD" w:rsidDel="00951DCF">
          <w:rPr>
            <w:rFonts w:ascii="Arial" w:hAnsi="Arial" w:cs="Arial"/>
            <w:sz w:val="24"/>
            <w:szCs w:val="24"/>
          </w:rPr>
          <w:delText xml:space="preserve"> 2015.</w:delText>
        </w:r>
      </w:del>
    </w:p>
    <w:p w14:paraId="6B4EDC8C" w14:textId="76A153CE" w:rsidR="005536AA" w:rsidRDefault="00951DCF" w:rsidP="00951DC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ins w:id="58" w:author="Julie Zhu" w:date="2019-03-11T15:53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lastRenderedPageBreak/>
          <w:t>Pl</w:t>
        </w:r>
      </w:ins>
      <w:ins w:id="59" w:author="Julie Zhu" w:date="2019-03-11T15:54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ease refer to the following </w:t>
        </w:r>
      </w:ins>
      <w:ins w:id="60" w:author="Julie Zhu" w:date="2019-03-11T15:55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resource </w:t>
        </w:r>
      </w:ins>
      <w:r w:rsidR="007A6523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ins w:id="61" w:author="Julie Zhu" w:date="2019-03-11T15:54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</w:t>
        </w:r>
      </w:ins>
      <w:r w:rsidR="007A6523">
        <w:rPr>
          <w:rFonts w:ascii="Segoe UI" w:eastAsia="Times New Roman" w:hAnsi="Segoe UI" w:cs="Segoe UI"/>
          <w:color w:val="24292E"/>
          <w:sz w:val="24"/>
          <w:szCs w:val="24"/>
        </w:rPr>
        <w:t xml:space="preserve">gRNA design using </w:t>
      </w:r>
      <w:proofErr w:type="spellStart"/>
      <w:r w:rsidR="007A6523">
        <w:rPr>
          <w:rFonts w:ascii="Segoe UI" w:eastAsia="Times New Roman" w:hAnsi="Segoe UI" w:cs="Segoe UI"/>
          <w:color w:val="24292E"/>
          <w:sz w:val="24"/>
          <w:szCs w:val="24"/>
        </w:rPr>
        <w:t>CRISPRseek</w:t>
      </w:r>
      <w:proofErr w:type="spellEnd"/>
      <w:ins w:id="62" w:author="Julie Zhu" w:date="2019-03-11T15:54:00Z">
        <w:r>
          <w:rPr>
            <w:rFonts w:ascii="Segoe UI" w:eastAsia="Times New Roman" w:hAnsi="Segoe UI" w:cs="Segoe UI"/>
            <w:color w:val="24292E"/>
            <w:sz w:val="24"/>
            <w:szCs w:val="24"/>
          </w:rPr>
          <w:t>.</w:t>
        </w:r>
      </w:ins>
      <w:del w:id="63" w:author="Julie Zhu" w:date="2019-03-11T15:54:00Z">
        <w:r w:rsidR="005536A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package is available from</w:delText>
        </w:r>
        <w:r w:rsidR="009B7CCD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</w:delText>
        </w:r>
        <w:r w:rsidR="0076130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the two</w:delText>
        </w:r>
        <w:r w:rsidR="009B7CCD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following sources</w:delText>
        </w:r>
        <w:r w:rsidR="005536A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:</w:delText>
        </w:r>
      </w:del>
    </w:p>
    <w:p w14:paraId="745C51F1" w14:textId="39C01E0D" w:rsidR="007A6523" w:rsidRDefault="007A6523" w:rsidP="007A6523">
      <w:pPr>
        <w:pStyle w:val="NormalWeb"/>
        <w:spacing w:before="0" w:beforeAutospacing="0" w:after="0" w:afterAutospacing="0"/>
        <w:rPr>
          <w:rStyle w:val="apple-converted-space"/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Zhu LJ, Holmes BR, </w:t>
      </w:r>
      <w:proofErr w:type="spellStart"/>
      <w:r>
        <w:rPr>
          <w:rFonts w:ascii="Verdana" w:hAnsi="Verdana"/>
          <w:color w:val="000000"/>
          <w:sz w:val="17"/>
          <w:szCs w:val="17"/>
        </w:rPr>
        <w:t>Aronin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N, Brodsky MH (2014). “</w:t>
      </w:r>
      <w:proofErr w:type="spellStart"/>
      <w:r>
        <w:rPr>
          <w:rFonts w:ascii="Verdana" w:hAnsi="Verdana"/>
          <w:color w:val="000000"/>
          <w:sz w:val="17"/>
          <w:szCs w:val="17"/>
        </w:rPr>
        <w:t>CRISPRseek</w:t>
      </w:r>
      <w:proofErr w:type="spellEnd"/>
      <w:r>
        <w:rPr>
          <w:rFonts w:ascii="Verdana" w:hAnsi="Verdana"/>
          <w:color w:val="000000"/>
          <w:sz w:val="17"/>
          <w:szCs w:val="17"/>
        </w:rPr>
        <w:t>: A Bioconductor Package to Identify Target-Specific Guide RNAs for CRISPR-Cas9 Genome-Editing Systems.”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7"/>
          <w:szCs w:val="17"/>
        </w:rPr>
        <w:t>PLoS</w:t>
      </w:r>
      <w:proofErr w:type="spellEnd"/>
      <w:r>
        <w:rPr>
          <w:rStyle w:val="Emphasis"/>
          <w:rFonts w:ascii="Verdana" w:hAnsi="Verdana"/>
          <w:color w:val="000000"/>
          <w:sz w:val="17"/>
          <w:szCs w:val="17"/>
        </w:rPr>
        <w:t xml:space="preserve"> one</w:t>
      </w:r>
      <w:r>
        <w:rPr>
          <w:rFonts w:ascii="Verdana" w:hAnsi="Verdana"/>
          <w:color w:val="000000"/>
          <w:sz w:val="17"/>
          <w:szCs w:val="17"/>
        </w:rPr>
        <w:t>,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b/>
          <w:bCs/>
          <w:color w:val="000000"/>
          <w:sz w:val="17"/>
          <w:szCs w:val="17"/>
        </w:rPr>
        <w:t>9</w:t>
      </w:r>
      <w:r>
        <w:rPr>
          <w:rFonts w:ascii="Verdana" w:hAnsi="Verdana"/>
          <w:color w:val="000000"/>
          <w:sz w:val="17"/>
          <w:szCs w:val="17"/>
        </w:rPr>
        <w:t>(9).</w:t>
      </w:r>
      <w:hyperlink r:id="rId6" w:history="1">
        <w:r>
          <w:rPr>
            <w:rStyle w:val="Hyperlink"/>
            <w:rFonts w:ascii="Verdana" w:hAnsi="Verdana"/>
            <w:color w:val="1A81C2"/>
            <w:sz w:val="17"/>
            <w:szCs w:val="17"/>
          </w:rPr>
          <w:t>http://www.ncbi.nlm.nih.gov/pmc/articles/PMC4172692/</w:t>
        </w:r>
      </w:hyperlink>
      <w:r>
        <w:rPr>
          <w:rFonts w:ascii="Verdana" w:hAnsi="Verdana"/>
          <w:color w:val="000000"/>
          <w:sz w:val="17"/>
          <w:szCs w:val="17"/>
        </w:rPr>
        <w:t>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</w:p>
    <w:p w14:paraId="1A4DA5C0" w14:textId="77777777" w:rsidR="007A6523" w:rsidRDefault="007A6523" w:rsidP="007A652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</w:p>
    <w:p w14:paraId="54BB2415" w14:textId="26190AC3" w:rsidR="007A6523" w:rsidRPr="007A6523" w:rsidDel="00951DCF" w:rsidRDefault="007A6523" w:rsidP="007A6523">
      <w:pPr>
        <w:pStyle w:val="NormalWeb"/>
        <w:spacing w:before="0" w:beforeAutospacing="0" w:after="0" w:afterAutospacing="0"/>
        <w:rPr>
          <w:del w:id="64" w:author="Julie Zhu" w:date="2019-03-11T15:54:00Z"/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Zhu LJ (2015). “Overview of guide RNA design tools for CRISPR-Cas9 genome editing </w:t>
      </w:r>
      <w:proofErr w:type="spellStart"/>
      <w:r>
        <w:rPr>
          <w:rFonts w:ascii="Verdana" w:hAnsi="Verdana"/>
          <w:color w:val="000000"/>
          <w:sz w:val="17"/>
          <w:szCs w:val="17"/>
        </w:rPr>
        <w:t>technology.”</w:t>
      </w:r>
      <w:r>
        <w:rPr>
          <w:rStyle w:val="Emphasis"/>
          <w:rFonts w:ascii="Verdana" w:hAnsi="Verdana"/>
          <w:color w:val="000000"/>
          <w:sz w:val="17"/>
          <w:szCs w:val="17"/>
        </w:rPr>
        <w:t>Front</w:t>
      </w:r>
      <w:proofErr w:type="spellEnd"/>
      <w:r>
        <w:rPr>
          <w:rStyle w:val="Emphasis"/>
          <w:rFonts w:ascii="Verdana" w:hAnsi="Verdana"/>
          <w:color w:val="000000"/>
          <w:sz w:val="17"/>
          <w:szCs w:val="17"/>
        </w:rPr>
        <w:t>. Biol.</w:t>
      </w:r>
      <w:r>
        <w:rPr>
          <w:rFonts w:ascii="Verdana" w:hAnsi="Verdana"/>
          <w:color w:val="000000"/>
          <w:sz w:val="17"/>
          <w:szCs w:val="17"/>
        </w:rPr>
        <w:t>,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b/>
          <w:bCs/>
          <w:color w:val="000000"/>
          <w:sz w:val="17"/>
          <w:szCs w:val="17"/>
        </w:rPr>
        <w:t>10</w:t>
      </w:r>
      <w:r>
        <w:rPr>
          <w:rFonts w:ascii="Verdana" w:hAnsi="Verdana"/>
          <w:color w:val="000000"/>
          <w:sz w:val="17"/>
          <w:szCs w:val="17"/>
        </w:rPr>
        <w:t>(4).</w:t>
      </w:r>
    </w:p>
    <w:p w14:paraId="2C07E4CF" w14:textId="77777777" w:rsidR="00951DCF" w:rsidRDefault="00951DCF" w:rsidP="007A6523">
      <w:pPr>
        <w:pStyle w:val="NormalWeb"/>
        <w:rPr>
          <w:ins w:id="65" w:author="Julie Zhu" w:date="2019-03-11T15:55:00Z"/>
          <w:color w:val="24292E"/>
        </w:rPr>
      </w:pPr>
    </w:p>
    <w:p w14:paraId="45E1AF4B" w14:textId="77777777" w:rsidR="005536AA" w:rsidRPr="00951DCF" w:rsidDel="00951DCF" w:rsidRDefault="009F03C7">
      <w:pPr>
        <w:pBdr>
          <w:bottom w:val="single" w:sz="6" w:space="4" w:color="EAECEF"/>
        </w:pBdr>
        <w:spacing w:before="360" w:after="240" w:line="240" w:lineRule="auto"/>
        <w:outlineLvl w:val="1"/>
        <w:rPr>
          <w:del w:id="66" w:author="Julie Zhu" w:date="2019-03-11T15:55:00Z"/>
          <w:rFonts w:ascii="Segoe UI" w:eastAsia="Times New Roman" w:hAnsi="Segoe UI" w:cs="Segoe UI"/>
          <w:color w:val="24292E"/>
          <w:sz w:val="24"/>
          <w:szCs w:val="24"/>
          <w:rPrChange w:id="67" w:author="Julie Zhu" w:date="2019-03-11T15:55:00Z">
            <w:rPr>
              <w:del w:id="68" w:author="Julie Zhu" w:date="2019-03-11T15:55:00Z"/>
            </w:rPr>
          </w:rPrChange>
        </w:rPr>
        <w:pPrChange w:id="69" w:author="Julie Zhu" w:date="2019-03-11T15:55:00Z">
          <w:pPr>
            <w:pStyle w:val="ListParagraph"/>
            <w:numPr>
              <w:numId w:val="7"/>
            </w:numPr>
            <w:pBdr>
              <w:bottom w:val="single" w:sz="6" w:space="4" w:color="EAECEF"/>
            </w:pBdr>
            <w:spacing w:before="360" w:after="240" w:line="240" w:lineRule="auto"/>
            <w:ind w:hanging="360"/>
            <w:outlineLvl w:val="1"/>
          </w:pPr>
        </w:pPrChange>
      </w:pPr>
      <w:del w:id="70" w:author="Julie Zhu" w:date="2019-03-11T15:55:00Z">
        <w:r w:rsidRPr="00951DCF" w:rsidDel="00951DCF">
          <w:rPr>
            <w:rFonts w:ascii="Segoe UI" w:eastAsia="Times New Roman" w:hAnsi="Segoe UI" w:cs="Segoe UI"/>
            <w:color w:val="24292E"/>
            <w:sz w:val="24"/>
            <w:szCs w:val="24"/>
            <w:rPrChange w:id="71" w:author="Julie Zhu" w:date="2019-03-11T15:55:00Z">
              <w:rPr/>
            </w:rPrChange>
          </w:rPr>
          <w:delText xml:space="preserve">Harvard Informatics online tutorial: </w:delText>
        </w:r>
      </w:del>
    </w:p>
    <w:p w14:paraId="7E0E9EC4" w14:textId="77777777" w:rsidR="005B6DDA" w:rsidRPr="005B6DDA" w:rsidRDefault="005B6DDA" w:rsidP="005536A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Workshop Participation</w:t>
      </w:r>
    </w:p>
    <w:p w14:paraId="11EDD332" w14:textId="44EE8D10" w:rsidR="009F03C7" w:rsidRDefault="009F03C7" w:rsidP="009F03C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Participants are expected to have </w:t>
      </w:r>
      <w:del w:id="72" w:author="Julie Zhu" w:date="2019-03-11T16:05:00Z">
        <w:r w:rsidDel="00934CC7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minimal </w:delText>
        </w:r>
      </w:del>
      <w:ins w:id="73" w:author="Julie Zhu" w:date="2019-03-11T16:05:00Z">
        <w:r w:rsidR="00934CC7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basic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about R and several R packages as described </w:t>
      </w:r>
      <w:r w:rsidR="00731CD2">
        <w:rPr>
          <w:rFonts w:ascii="Segoe UI" w:eastAsia="Times New Roman" w:hAnsi="Segoe UI" w:cs="Segoe UI"/>
          <w:color w:val="24292E"/>
          <w:sz w:val="24"/>
          <w:szCs w:val="24"/>
        </w:rPr>
        <w:t>above</w:t>
      </w:r>
      <w:r w:rsidR="0076130A">
        <w:rPr>
          <w:rFonts w:ascii="Segoe UI" w:eastAsia="Times New Roman" w:hAnsi="Segoe UI" w:cs="Segoe UI"/>
          <w:color w:val="24292E"/>
          <w:sz w:val="24"/>
          <w:szCs w:val="24"/>
        </w:rPr>
        <w:t xml:space="preserve"> in advance</w:t>
      </w:r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8687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ins w:id="74" w:author="Julie Zhu" w:date="2019-03-11T16:07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To </w:t>
        </w:r>
      </w:ins>
      <w:ins w:id="75" w:author="Julie Zhu" w:date="2019-03-11T16:08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>follow along the hands-on session, we</w:t>
        </w:r>
      </w:ins>
      <w:ins w:id="76" w:author="Julie Zhu" w:date="2019-03-11T16:07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recommend</w:t>
        </w:r>
      </w:ins>
      <w:ins w:id="77" w:author="Julie Zhu" w:date="2019-03-11T16:08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participa</w:t>
        </w:r>
      </w:ins>
      <w:ins w:id="78" w:author="Julie Zhu" w:date="2019-03-11T16:09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>nts</w:t>
        </w:r>
      </w:ins>
      <w:ins w:id="79" w:author="Julie Zhu" w:date="2019-03-11T16:07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bring your own laptop</w:t>
        </w:r>
      </w:ins>
      <w:r w:rsidR="00731CD2"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08687B"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computing </w:t>
      </w:r>
      <w:ins w:id="80" w:author="Julie Zhu" w:date="2019-03-11T16:10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>tools</w:t>
        </w:r>
      </w:ins>
      <w:r w:rsidR="00731CD2">
        <w:rPr>
          <w:rFonts w:ascii="Segoe UI" w:eastAsia="Times New Roman" w:hAnsi="Segoe UI" w:cs="Segoe UI"/>
          <w:color w:val="24292E"/>
          <w:sz w:val="24"/>
          <w:szCs w:val="24"/>
        </w:rPr>
        <w:t xml:space="preserve"> installed</w:t>
      </w:r>
      <w:ins w:id="81" w:author="Julie Zhu" w:date="2019-03-11T16:10:00Z">
        <w:r w:rsidR="00432EFD">
          <w:rPr>
            <w:rFonts w:ascii="Segoe UI" w:eastAsia="Times New Roman" w:hAnsi="Segoe UI" w:cs="Segoe UI"/>
            <w:color w:val="24292E"/>
            <w:sz w:val="24"/>
            <w:szCs w:val="24"/>
          </w:rPr>
          <w:t>.</w:t>
        </w:r>
      </w:ins>
      <w:del w:id="82" w:author="Julie Zhu" w:date="2019-03-11T16:09:00Z">
        <w:r w:rsidR="0008687B" w:rsidDel="00432EFD">
          <w:rPr>
            <w:rFonts w:ascii="Segoe UI" w:eastAsia="Times New Roman" w:hAnsi="Segoe UI" w:cs="Segoe UI"/>
            <w:color w:val="24292E"/>
            <w:sz w:val="24"/>
            <w:szCs w:val="24"/>
          </w:rPr>
          <w:delText>environ</w:delText>
        </w:r>
        <w:r w:rsidDel="00432EFD">
          <w:rPr>
            <w:rFonts w:ascii="Segoe UI" w:eastAsia="Times New Roman" w:hAnsi="Segoe UI" w:cs="Segoe UI"/>
            <w:color w:val="24292E"/>
            <w:sz w:val="24"/>
            <w:szCs w:val="24"/>
          </w:rPr>
          <w:delText>ment set up:</w:delText>
        </w:r>
      </w:del>
    </w:p>
    <w:p w14:paraId="6BCBE0BB" w14:textId="1C79393A" w:rsidR="009F03C7" w:rsidRPr="009F03C7" w:rsidRDefault="009F03C7" w:rsidP="009F03C7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03C7">
        <w:rPr>
          <w:rFonts w:ascii="Segoe UI" w:eastAsia="Times New Roman" w:hAnsi="Segoe UI" w:cs="Segoe UI"/>
          <w:color w:val="24292E"/>
          <w:sz w:val="24"/>
          <w:szCs w:val="24"/>
        </w:rPr>
        <w:t xml:space="preserve">R (version </w:t>
      </w:r>
      <w:r w:rsidR="00C93907">
        <w:rPr>
          <w:rFonts w:ascii="Segoe UI" w:eastAsia="Times New Roman" w:hAnsi="Segoe UI" w:cs="Segoe UI"/>
          <w:color w:val="24292E"/>
          <w:sz w:val="24"/>
          <w:szCs w:val="24"/>
        </w:rPr>
        <w:t xml:space="preserve">&gt; </w:t>
      </w:r>
      <w:r w:rsidR="006C224C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9F03C7">
        <w:rPr>
          <w:rFonts w:ascii="Segoe UI" w:eastAsia="Times New Roman" w:hAnsi="Segoe UI" w:cs="Segoe UI"/>
          <w:color w:val="24292E"/>
          <w:sz w:val="24"/>
          <w:szCs w:val="24"/>
        </w:rPr>
        <w:t xml:space="preserve">.0; </w:t>
      </w:r>
      <w:hyperlink r:id="rId7" w:history="1">
        <w:r w:rsidRPr="009F03C7">
          <w:rPr>
            <w:rStyle w:val="Hyperlink"/>
            <w:rFonts w:ascii="Segoe UI" w:eastAsia="Times New Roman" w:hAnsi="Segoe UI" w:cs="Segoe UI"/>
            <w:sz w:val="24"/>
            <w:szCs w:val="24"/>
          </w:rPr>
          <w:t>https://cran.r-project.org/</w:t>
        </w:r>
      </w:hyperlink>
      <w:r w:rsidRPr="009F03C7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3E365FB" w14:textId="7A916102" w:rsidR="009F03C7" w:rsidRDefault="009F03C7" w:rsidP="009F03C7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03C7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="002D6824">
        <w:rPr>
          <w:rFonts w:ascii="Segoe UI" w:eastAsia="Times New Roman" w:hAnsi="Segoe UI" w:cs="Segoe UI"/>
          <w:color w:val="24292E"/>
          <w:sz w:val="24"/>
          <w:szCs w:val="24"/>
        </w:rPr>
        <w:t>CRISPRseek</w:t>
      </w:r>
      <w:proofErr w:type="spellEnd"/>
      <w:r w:rsidRPr="009F03C7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along its dependencie</w:t>
      </w:r>
      <w:r w:rsidR="0076130A">
        <w:rPr>
          <w:rFonts w:ascii="Segoe UI" w:eastAsia="Times New Roman" w:hAnsi="Segoe UI" w:cs="Segoe UI"/>
          <w:color w:val="24292E"/>
          <w:sz w:val="24"/>
          <w:szCs w:val="24"/>
        </w:rPr>
        <w:t>s</w:t>
      </w:r>
    </w:p>
    <w:p w14:paraId="229DB29B" w14:textId="77777777" w:rsidR="006C224C" w:rsidRPr="006C224C" w:rsidRDefault="006C224C" w:rsidP="006C224C">
      <w:pPr>
        <w:pStyle w:val="ListParagraph"/>
        <w:numPr>
          <w:ilvl w:val="0"/>
          <w:numId w:val="8"/>
        </w:num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</w:pPr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if (!</w:t>
      </w:r>
      <w:proofErr w:type="spell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requireNamespace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("</w:t>
      </w:r>
      <w:proofErr w:type="spell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BiocManager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", quietly = TRUE))</w:t>
      </w:r>
    </w:p>
    <w:p w14:paraId="16D9A007" w14:textId="77777777" w:rsidR="006C224C" w:rsidRPr="006C224C" w:rsidRDefault="006C224C" w:rsidP="006C224C">
      <w:pPr>
        <w:pStyle w:val="ListParagraph"/>
        <w:numPr>
          <w:ilvl w:val="0"/>
          <w:numId w:val="8"/>
        </w:num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</w:pPr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 xml:space="preserve">    </w:t>
      </w:r>
      <w:proofErr w:type="spell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install.packages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("</w:t>
      </w:r>
      <w:proofErr w:type="spell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BiocManager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")</w:t>
      </w:r>
    </w:p>
    <w:p w14:paraId="35DCFD77" w14:textId="77777777" w:rsidR="006C224C" w:rsidRPr="006C224C" w:rsidRDefault="006C224C" w:rsidP="006C224C">
      <w:pPr>
        <w:pStyle w:val="ListParagraph"/>
        <w:numPr>
          <w:ilvl w:val="0"/>
          <w:numId w:val="8"/>
        </w:num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</w:pPr>
    </w:p>
    <w:p w14:paraId="6AED085D" w14:textId="6807C252" w:rsidR="0008687B" w:rsidRPr="006C224C" w:rsidRDefault="006C224C" w:rsidP="006C224C">
      <w:pPr>
        <w:pStyle w:val="ListParagraph"/>
        <w:numPr>
          <w:ilvl w:val="0"/>
          <w:numId w:val="8"/>
        </w:num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</w:pPr>
      <w:proofErr w:type="spellStart"/>
      <w:proofErr w:type="gram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BiocManager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::</w:t>
      </w:r>
      <w:proofErr w:type="gram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install("</w:t>
      </w:r>
      <w:proofErr w:type="spellStart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CRISPRseek</w:t>
      </w:r>
      <w:proofErr w:type="spellEnd"/>
      <w:r w:rsidRPr="006C224C">
        <w:rPr>
          <w:rFonts w:ascii="Lucida Console" w:eastAsia="Times New Roman" w:hAnsi="Lucida Console" w:cs="Courier New"/>
          <w:color w:val="000000"/>
          <w:sz w:val="17"/>
          <w:szCs w:val="17"/>
          <w:lang w:eastAsia="en-US"/>
        </w:rPr>
        <w:t>")</w:t>
      </w:r>
    </w:p>
    <w:p w14:paraId="2266D60B" w14:textId="77777777" w:rsidR="005B6DDA" w:rsidRPr="005B6DDA" w:rsidRDefault="005B6DDA" w:rsidP="009F03C7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R</w:t>
      </w:r>
      <w:r w:rsidR="0008687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</w:t>
      </w:r>
      <w:r w:rsidRPr="005B6DDA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Bioconductor</w:t>
      </w:r>
      <w:r w:rsidR="0008687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packages used</w:t>
      </w:r>
    </w:p>
    <w:p w14:paraId="5E2E1A05" w14:textId="77777777" w:rsidR="005B6DDA" w:rsidRDefault="0008687B" w:rsidP="005B6DD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follo</w:t>
      </w:r>
      <w:r w:rsidR="0076130A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036402">
        <w:rPr>
          <w:rFonts w:ascii="Segoe UI" w:eastAsia="Times New Roman" w:hAnsi="Segoe UI" w:cs="Segoe UI"/>
          <w:color w:val="24292E"/>
          <w:sz w:val="24"/>
          <w:szCs w:val="24"/>
        </w:rPr>
        <w:t xml:space="preserve"> R/</w:t>
      </w:r>
      <w:r w:rsidR="005B6DDA" w:rsidRPr="005B6DD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Bioconductor</w:t>
      </w:r>
      <w:r w:rsidR="00036402">
        <w:rPr>
          <w:rFonts w:ascii="Segoe UI" w:eastAsia="Times New Roman" w:hAnsi="Segoe UI" w:cs="Segoe UI"/>
          <w:color w:val="24292E"/>
          <w:sz w:val="24"/>
          <w:szCs w:val="24"/>
        </w:rPr>
        <w:t xml:space="preserve"> p</w:t>
      </w:r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 xml:space="preserve">ackages </w:t>
      </w:r>
      <w:r w:rsidR="00036402">
        <w:rPr>
          <w:rFonts w:ascii="Segoe UI" w:eastAsia="Times New Roman" w:hAnsi="Segoe UI" w:cs="Segoe UI"/>
          <w:color w:val="24292E"/>
          <w:sz w:val="24"/>
          <w:szCs w:val="24"/>
        </w:rPr>
        <w:t>will be explicitly used:</w:t>
      </w:r>
    </w:p>
    <w:p w14:paraId="29A90A3C" w14:textId="1731223C" w:rsidR="00036402" w:rsidRPr="00036402" w:rsidRDefault="00036402" w:rsidP="0003640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402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r w:rsidR="00F42A9D">
        <w:rPr>
          <w:rFonts w:ascii="Courier New" w:eastAsia="Times New Roman" w:hAnsi="Courier New" w:cs="Courier New"/>
          <w:color w:val="000000"/>
          <w:sz w:val="20"/>
          <w:szCs w:val="20"/>
        </w:rPr>
        <w:t>CRISPRseek</w:t>
      </w:r>
      <w:proofErr w:type="spellEnd"/>
      <w:r w:rsidRPr="000364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FA6029" w14:textId="5D81F731" w:rsidR="00036402" w:rsidRPr="00AD1A6C" w:rsidRDefault="00036402" w:rsidP="0003640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AD1A6C">
        <w:rPr>
          <w:rFonts w:ascii="Courier" w:eastAsia="Times New Roman" w:hAnsi="Courier" w:cs="Courier New"/>
          <w:color w:val="000000"/>
          <w:sz w:val="20"/>
          <w:szCs w:val="20"/>
        </w:rPr>
        <w:t>library(</w:t>
      </w:r>
      <w:proofErr w:type="spellStart"/>
      <w:r w:rsidR="00F42A9D" w:rsidRPr="00F42A9D">
        <w:rPr>
          <w:rFonts w:ascii="Courier" w:eastAsia="Times New Roman" w:hAnsi="Courier" w:cs="Consolas"/>
          <w:color w:val="24292E"/>
          <w:sz w:val="20"/>
          <w:szCs w:val="20"/>
          <w:lang w:eastAsia="en-US"/>
        </w:rPr>
        <w:t>org.Hs.eg.db</w:t>
      </w:r>
      <w:proofErr w:type="spellEnd"/>
      <w:r w:rsidRPr="00AD1A6C">
        <w:rPr>
          <w:rFonts w:ascii="Courier" w:eastAsia="Times New Roman" w:hAnsi="Courier" w:cs="Courier New"/>
          <w:color w:val="000000"/>
          <w:sz w:val="20"/>
          <w:szCs w:val="20"/>
        </w:rPr>
        <w:t>)</w:t>
      </w:r>
    </w:p>
    <w:p w14:paraId="2447DFDC" w14:textId="77777777" w:rsidR="00036402" w:rsidRPr="00AD1A6C" w:rsidRDefault="00036402" w:rsidP="0003640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AD1A6C">
        <w:rPr>
          <w:rFonts w:ascii="Courier" w:eastAsia="Times New Roman" w:hAnsi="Courier" w:cs="Courier New"/>
          <w:color w:val="000000"/>
          <w:sz w:val="20"/>
          <w:szCs w:val="20"/>
        </w:rPr>
        <w:t>library(BSgenome.Hsapiens.UCSC.hg19)</w:t>
      </w:r>
    </w:p>
    <w:p w14:paraId="193D24A7" w14:textId="7A213D89" w:rsidR="00036402" w:rsidRPr="00AD1A6C" w:rsidRDefault="00036402" w:rsidP="00F42A9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AD1A6C">
        <w:rPr>
          <w:rFonts w:ascii="Courier" w:eastAsia="Times New Roman" w:hAnsi="Courier" w:cs="Courier New"/>
          <w:color w:val="000000"/>
          <w:sz w:val="20"/>
          <w:szCs w:val="20"/>
        </w:rPr>
        <w:t>library(TxDb.Hsapiens.UCSC.hg19.knownGene)</w:t>
      </w:r>
    </w:p>
    <w:p w14:paraId="59B3CAEC" w14:textId="77777777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Time outline</w:t>
      </w:r>
    </w:p>
    <w:tbl>
      <w:tblPr>
        <w:tblW w:w="5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1980"/>
      </w:tblGrid>
      <w:tr w:rsidR="005B6DDA" w:rsidRPr="005B6DDA" w14:paraId="266AB19B" w14:textId="77777777" w:rsidTr="00873C2F">
        <w:trPr>
          <w:tblHeader/>
        </w:trPr>
        <w:tc>
          <w:tcPr>
            <w:tcW w:w="36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C98AC" w14:textId="77777777" w:rsidR="005B6DDA" w:rsidRPr="005B6DDA" w:rsidRDefault="005B6DDA" w:rsidP="005B6DD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B6D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Activity</w:t>
            </w:r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9EFA1" w14:textId="77777777" w:rsidR="005B6DDA" w:rsidRPr="005B6DDA" w:rsidRDefault="005B6DDA" w:rsidP="005B6DD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B6DD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Time</w:t>
            </w:r>
          </w:p>
        </w:tc>
      </w:tr>
      <w:tr w:rsidR="005B6DDA" w:rsidRPr="005B6DDA" w14:paraId="6E9CF337" w14:textId="77777777" w:rsidTr="00873C2F">
        <w:tc>
          <w:tcPr>
            <w:tcW w:w="36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C5109" w14:textId="448E8083" w:rsidR="005B6DDA" w:rsidRPr="005B6DDA" w:rsidRDefault="00036402" w:rsidP="0003640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Introduction to </w:t>
            </w:r>
            <w:r w:rsidR="002D682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CRISPR </w:t>
            </w:r>
            <w:r w:rsidR="00B01C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genome editing </w:t>
            </w:r>
            <w:r w:rsidR="002D682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system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B01C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and gRNA design</w:t>
            </w:r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DBC48" w14:textId="50CF78B6" w:rsidR="005B6DDA" w:rsidRPr="005B6DDA" w:rsidRDefault="00B01CDC" w:rsidP="005B6D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</w:t>
            </w:r>
            <w:r w:rsidR="000364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5B6DDA" w:rsidRPr="005B6D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</w:t>
            </w:r>
          </w:p>
        </w:tc>
      </w:tr>
      <w:tr w:rsidR="005B6DDA" w:rsidRPr="005B6DDA" w14:paraId="12C0A608" w14:textId="77777777" w:rsidTr="00873C2F">
        <w:tc>
          <w:tcPr>
            <w:tcW w:w="36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6DA5" w14:textId="106FB63C" w:rsidR="005B6DDA" w:rsidRPr="005B6DDA" w:rsidRDefault="002D6824" w:rsidP="0003640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gRNA design using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CRISPRseek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0F556" w14:textId="77777777" w:rsidR="005B6DDA" w:rsidRPr="005B6DDA" w:rsidRDefault="00036402" w:rsidP="005B6D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del w:id="83" w:author="Julie Zhu" w:date="2019-03-11T15:56:00Z">
              <w:r w:rsidDel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delText xml:space="preserve">15 </w:delText>
              </w:r>
            </w:del>
            <w:ins w:id="84" w:author="Julie Zhu" w:date="2019-03-11T15:56:00Z">
              <w:r w:rsidR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t>1</w:t>
              </w:r>
            </w:ins>
            <w:ins w:id="85" w:author="Julie Zhu" w:date="2019-03-11T15:57:00Z">
              <w:r w:rsidR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t>0</w:t>
              </w:r>
            </w:ins>
            <w:ins w:id="86" w:author="Julie Zhu" w:date="2019-03-11T15:56:00Z">
              <w:r w:rsidR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t xml:space="preserve"> </w:t>
              </w:r>
            </w:ins>
            <w:r w:rsidR="005B6DDA" w:rsidRPr="005B6D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</w:t>
            </w:r>
          </w:p>
        </w:tc>
      </w:tr>
      <w:tr w:rsidR="005B6DDA" w:rsidRPr="005B6DDA" w14:paraId="4D0FC8EC" w14:textId="77777777" w:rsidTr="00873C2F">
        <w:tc>
          <w:tcPr>
            <w:tcW w:w="36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E46D1" w14:textId="2ADCB02C" w:rsidR="005B6DDA" w:rsidRPr="005B6DDA" w:rsidRDefault="00036402" w:rsidP="0003640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Hands on experience with </w:t>
            </w:r>
            <w:proofErr w:type="spellStart"/>
            <w:r w:rsidR="00B01C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CRISPRseek</w:t>
            </w:r>
            <w:proofErr w:type="spellEnd"/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8575" w14:textId="44A2BB16" w:rsidR="005B6DDA" w:rsidRPr="005B6DDA" w:rsidRDefault="00036402" w:rsidP="005B6DD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del w:id="87" w:author="Julie Zhu" w:date="2019-03-11T15:57:00Z">
              <w:r w:rsidDel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delText xml:space="preserve">20 </w:delText>
              </w:r>
            </w:del>
            <w:r w:rsidR="00B01CD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ins w:id="88" w:author="Julie Zhu" w:date="2019-03-11T15:57:00Z">
              <w:r w:rsidR="00951DCF">
                <w:rPr>
                  <w:rFonts w:ascii="Segoe UI" w:eastAsia="Times New Roman" w:hAnsi="Segoe UI" w:cs="Segoe UI"/>
                  <w:color w:val="24292E"/>
                  <w:sz w:val="24"/>
                  <w:szCs w:val="24"/>
                </w:rPr>
                <w:t>0</w:t>
              </w:r>
            </w:ins>
            <w:r w:rsidR="005B6DDA" w:rsidRPr="005B6D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</w:t>
            </w:r>
          </w:p>
        </w:tc>
      </w:tr>
    </w:tbl>
    <w:p w14:paraId="40D56CD9" w14:textId="77777777" w:rsid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B6D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Workshop goals and objectives</w:t>
      </w:r>
    </w:p>
    <w:p w14:paraId="56BD9773" w14:textId="77777777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Learning goals</w:t>
      </w:r>
    </w:p>
    <w:p w14:paraId="4267EFB8" w14:textId="49C2AB8D" w:rsidR="009B7CCD" w:rsidRDefault="009B7CCD" w:rsidP="005A0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del w:id="89" w:author="Julie Zhu" w:date="2019-03-11T15:58:00Z">
        <w:r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understand </w:delText>
        </w:r>
      </w:del>
      <w:ins w:id="90" w:author="Julie Zhu" w:date="2019-03-11T15:58:00Z">
        <w:r w:rsidR="00951DCF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Understand </w:t>
        </w:r>
      </w:ins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how </w:t>
      </w:r>
      <w:r w:rsidR="004C2DD6">
        <w:rPr>
          <w:rFonts w:ascii="Segoe UI" w:eastAsia="Times New Roman" w:hAnsi="Segoe UI" w:cs="Segoe UI"/>
          <w:color w:val="24292E"/>
          <w:sz w:val="24"/>
          <w:szCs w:val="24"/>
        </w:rPr>
        <w:t>CRISPR genome editing works</w:t>
      </w:r>
    </w:p>
    <w:p w14:paraId="4C3C2AD8" w14:textId="1B5BD458" w:rsidR="004C2DD6" w:rsidRDefault="004C2DD6" w:rsidP="005A0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Understand the guiding principle of gRNA design</w:t>
      </w:r>
    </w:p>
    <w:p w14:paraId="286430A0" w14:textId="6D43A1CF" w:rsidR="005B6DDA" w:rsidRPr="005B6DDA" w:rsidRDefault="009B7CCD" w:rsidP="005A0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del w:id="91" w:author="Julie Zhu" w:date="2019-03-11T15:58:00Z">
        <w:r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learn</w:delText>
        </w:r>
        <w:r w:rsidR="005B6DDA" w:rsidRPr="005B6DD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 </w:delText>
        </w:r>
      </w:del>
      <w:ins w:id="92" w:author="Julie Zhu" w:date="2019-03-11T15:58:00Z">
        <w:r w:rsidR="00951DCF">
          <w:rPr>
            <w:rFonts w:ascii="Segoe UI" w:eastAsia="Times New Roman" w:hAnsi="Segoe UI" w:cs="Segoe UI"/>
            <w:color w:val="24292E"/>
            <w:sz w:val="24"/>
            <w:szCs w:val="24"/>
          </w:rPr>
          <w:t>Learn</w:t>
        </w:r>
        <w:r w:rsidR="00951DCF" w:rsidRPr="005B6DDA">
          <w:rPr>
            <w:rFonts w:ascii="Segoe UI" w:eastAsia="Times New Roman" w:hAnsi="Segoe UI" w:cs="Segoe UI"/>
            <w:color w:val="24292E"/>
            <w:sz w:val="24"/>
            <w:szCs w:val="24"/>
          </w:rPr>
          <w:t xml:space="preserve"> </w:t>
        </w:r>
      </w:ins>
      <w:r w:rsidR="005B6DDA" w:rsidRPr="005B6DDA">
        <w:rPr>
          <w:rFonts w:ascii="Segoe UI" w:eastAsia="Times New Roman" w:hAnsi="Segoe UI" w:cs="Segoe UI"/>
          <w:color w:val="24292E"/>
          <w:sz w:val="24"/>
          <w:szCs w:val="24"/>
        </w:rPr>
        <w:t>how 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perform </w:t>
      </w:r>
      <w:r w:rsidR="004C2DD6">
        <w:rPr>
          <w:rFonts w:ascii="Segoe UI" w:eastAsia="Times New Roman" w:hAnsi="Segoe UI" w:cs="Segoe UI"/>
          <w:color w:val="24292E"/>
          <w:sz w:val="24"/>
          <w:szCs w:val="24"/>
        </w:rPr>
        <w:t xml:space="preserve">gRNA design using </w:t>
      </w:r>
      <w:proofErr w:type="spellStart"/>
      <w:r w:rsidR="004C2DD6">
        <w:rPr>
          <w:rFonts w:ascii="Segoe UI" w:eastAsia="Times New Roman" w:hAnsi="Segoe UI" w:cs="Segoe UI"/>
          <w:color w:val="24292E"/>
          <w:sz w:val="24"/>
          <w:szCs w:val="24"/>
        </w:rPr>
        <w:t>CRISPRseek</w:t>
      </w:r>
      <w:proofErr w:type="spellEnd"/>
    </w:p>
    <w:p w14:paraId="26AA283E" w14:textId="517B7B4D" w:rsidR="005B6DDA" w:rsidRDefault="004C2DD6" w:rsidP="005B6DD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Learn how to select </w:t>
      </w:r>
      <w:del w:id="93" w:author="Julie Zhu" w:date="2019-03-11T15:58:00Z">
        <w:r w:rsidR="005B6DDA" w:rsidRPr="005B6DD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>identif</w:delText>
        </w:r>
      </w:del>
      <w:r>
        <w:rPr>
          <w:rFonts w:ascii="Segoe UI" w:eastAsia="Times New Roman" w:hAnsi="Segoe UI" w:cs="Segoe UI"/>
          <w:color w:val="24292E"/>
          <w:sz w:val="24"/>
          <w:szCs w:val="24"/>
        </w:rPr>
        <w:t>the best gRNAs for given input sequences</w:t>
      </w:r>
    </w:p>
    <w:p w14:paraId="0C353944" w14:textId="77777777" w:rsidR="005B6DDA" w:rsidRPr="005B6DDA" w:rsidRDefault="005B6DDA" w:rsidP="005B6D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6D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Learning objectives</w:t>
      </w:r>
    </w:p>
    <w:p w14:paraId="3F5F19C5" w14:textId="1A6A3E09" w:rsidR="005B6DDA" w:rsidRDefault="009852B9" w:rsidP="005B6DDA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the end of the workshop, participants will be able to design gRNAs for given input sequences with high efficacy and low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offtarget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effects for various variants of CRISPR genome editing systems such as the </w:t>
      </w:r>
      <w:r w:rsidR="00280A6A">
        <w:rPr>
          <w:rFonts w:ascii="Segoe UI" w:eastAsia="Times New Roman" w:hAnsi="Segoe UI" w:cs="Segoe UI"/>
          <w:color w:val="24292E"/>
          <w:sz w:val="24"/>
          <w:szCs w:val="24"/>
        </w:rPr>
        <w:t xml:space="preserve">recently developed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prime editor and base editor systems.</w:t>
      </w:r>
      <w:del w:id="94" w:author="Julie Zhu" w:date="2019-03-11T16:00:00Z">
        <w:r w:rsidR="005B6DDA" w:rsidRPr="005B6DDA" w:rsidDel="00951DCF">
          <w:rPr>
            <w:rFonts w:ascii="Segoe UI" w:eastAsia="Times New Roman" w:hAnsi="Segoe UI" w:cs="Segoe UI"/>
            <w:color w:val="24292E"/>
            <w:sz w:val="24"/>
            <w:szCs w:val="24"/>
          </w:rPr>
          <w:delText xml:space="preserve">evaluate </w:delText>
        </w:r>
      </w:del>
    </w:p>
    <w:sectPr w:rsidR="005B6DDA" w:rsidSect="0087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05C6"/>
    <w:multiLevelType w:val="hybridMultilevel"/>
    <w:tmpl w:val="9E3CDD00"/>
    <w:lvl w:ilvl="0" w:tplc="58042A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E23"/>
    <w:multiLevelType w:val="multilevel"/>
    <w:tmpl w:val="6EA6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155CD"/>
    <w:multiLevelType w:val="hybridMultilevel"/>
    <w:tmpl w:val="DAC0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0424"/>
    <w:multiLevelType w:val="hybridMultilevel"/>
    <w:tmpl w:val="D1789A3C"/>
    <w:lvl w:ilvl="0" w:tplc="CB168A7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93337"/>
    <w:multiLevelType w:val="hybridMultilevel"/>
    <w:tmpl w:val="D110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5CBD"/>
    <w:multiLevelType w:val="multilevel"/>
    <w:tmpl w:val="169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36C06"/>
    <w:multiLevelType w:val="multilevel"/>
    <w:tmpl w:val="CE5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E57AD"/>
    <w:multiLevelType w:val="hybridMultilevel"/>
    <w:tmpl w:val="8C8E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2DA0"/>
    <w:multiLevelType w:val="hybridMultilevel"/>
    <w:tmpl w:val="0AAC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F5262"/>
    <w:multiLevelType w:val="multilevel"/>
    <w:tmpl w:val="A6C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A1944"/>
    <w:multiLevelType w:val="hybridMultilevel"/>
    <w:tmpl w:val="EFF4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D7A09"/>
    <w:multiLevelType w:val="multilevel"/>
    <w:tmpl w:val="1DD8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81475"/>
    <w:multiLevelType w:val="multilevel"/>
    <w:tmpl w:val="0882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u, Lihua (Julie)">
    <w15:presenceInfo w15:providerId="AD" w15:userId="S::julie.zhu@umassmed.edu::0c4fadf8-6985-4c74-b408-2b9f1bc3ac0e"/>
  </w15:person>
  <w15:person w15:author="Julie Zhu">
    <w15:presenceInfo w15:providerId="None" w15:userId="Julie Z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A"/>
    <w:rsid w:val="00036402"/>
    <w:rsid w:val="00073E7C"/>
    <w:rsid w:val="0008687B"/>
    <w:rsid w:val="00280A6A"/>
    <w:rsid w:val="002D17F2"/>
    <w:rsid w:val="002D6824"/>
    <w:rsid w:val="002E6406"/>
    <w:rsid w:val="003D0AA4"/>
    <w:rsid w:val="0040480F"/>
    <w:rsid w:val="00432EFD"/>
    <w:rsid w:val="004476B6"/>
    <w:rsid w:val="00470B15"/>
    <w:rsid w:val="004C2DD6"/>
    <w:rsid w:val="00524401"/>
    <w:rsid w:val="005536AA"/>
    <w:rsid w:val="005A031A"/>
    <w:rsid w:val="005B6DDA"/>
    <w:rsid w:val="006C224C"/>
    <w:rsid w:val="00731CD2"/>
    <w:rsid w:val="00752C10"/>
    <w:rsid w:val="0076130A"/>
    <w:rsid w:val="007A6523"/>
    <w:rsid w:val="00846A00"/>
    <w:rsid w:val="00856471"/>
    <w:rsid w:val="00873C2F"/>
    <w:rsid w:val="008E1FDE"/>
    <w:rsid w:val="00925B90"/>
    <w:rsid w:val="00934CC7"/>
    <w:rsid w:val="00951DCF"/>
    <w:rsid w:val="009852B9"/>
    <w:rsid w:val="009B7CCD"/>
    <w:rsid w:val="009C5DA2"/>
    <w:rsid w:val="009F03C7"/>
    <w:rsid w:val="00AD1A6C"/>
    <w:rsid w:val="00B01CDC"/>
    <w:rsid w:val="00BB47FD"/>
    <w:rsid w:val="00C93907"/>
    <w:rsid w:val="00CF3AEB"/>
    <w:rsid w:val="00E6286C"/>
    <w:rsid w:val="00EC1613"/>
    <w:rsid w:val="00EE5E0C"/>
    <w:rsid w:val="00F140AF"/>
    <w:rsid w:val="00F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3EC7"/>
  <w15:docId w15:val="{0EF6A972-A9E3-9E46-A07E-A271086C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D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D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B6D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6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6DDA"/>
    <w:rPr>
      <w:i/>
      <w:iCs/>
    </w:rPr>
  </w:style>
  <w:style w:type="paragraph" w:styleId="ListParagraph">
    <w:name w:val="List Paragraph"/>
    <w:basedOn w:val="Normal"/>
    <w:uiPriority w:val="34"/>
    <w:qFormat/>
    <w:rsid w:val="005536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0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0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A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51DC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0B15"/>
  </w:style>
  <w:style w:type="character" w:customStyle="1" w:styleId="pl-s1">
    <w:name w:val="pl-s1"/>
    <w:basedOn w:val="DefaultParagraphFont"/>
    <w:rsid w:val="00F42A9D"/>
  </w:style>
  <w:style w:type="character" w:customStyle="1" w:styleId="pl-smi">
    <w:name w:val="pl-smi"/>
    <w:basedOn w:val="DefaultParagraphFont"/>
    <w:rsid w:val="00F4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75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n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cbi.nlm.nih.gov/pmc/articles/PMC4172692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918628-5D31-7643-B321-CCE56903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Haibo</dc:creator>
  <cp:lastModifiedBy>Zhu, Lihua (Julie)</cp:lastModifiedBy>
  <cp:revision>17</cp:revision>
  <dcterms:created xsi:type="dcterms:W3CDTF">2020-07-09T21:12:00Z</dcterms:created>
  <dcterms:modified xsi:type="dcterms:W3CDTF">2020-07-09T21:52:00Z</dcterms:modified>
</cp:coreProperties>
</file>